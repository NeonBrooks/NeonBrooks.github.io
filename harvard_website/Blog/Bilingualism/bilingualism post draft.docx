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CCBB3" w14:textId="09BFB03A" w:rsidR="00452D62" w:rsidRDefault="002A5175" w:rsidP="00042A53">
      <w:pPr>
        <w:jc w:val="both"/>
      </w:pPr>
      <w:r>
        <w:t xml:space="preserve">The New York Times printed an article this month entitled, “Why Bilinguals are Smarter”. This short piece reviews some of the mounting evidence that knowing more than one language has deep cognitive benefits that, on the surface, seem to have little to do with language. </w:t>
      </w:r>
      <w:r w:rsidR="00042A53">
        <w:t>Infants and children who are fluent in two languages have been shown to outperform monolinguals (who speak only one language) on a number of tasks tha</w:t>
      </w:r>
      <w:r w:rsidR="00AD7634">
        <w:t>t measure executive functioning, or</w:t>
      </w:r>
      <w:r w:rsidR="00042A53">
        <w:t xml:space="preserve"> the ability to focus attention, keep important information in mind, and ignore or inhibit stimuli or thoughts that aren’t relevant to the task at hand. These findings are hotly discussed within psychology, and are some of the most exciting findings to come out of developmental psychology within recent years.</w:t>
      </w:r>
    </w:p>
    <w:p w14:paraId="40CF6892" w14:textId="77777777" w:rsidR="00042A53" w:rsidRDefault="00042A53" w:rsidP="00042A53">
      <w:pPr>
        <w:jc w:val="both"/>
      </w:pPr>
    </w:p>
    <w:p w14:paraId="6FEB7B02" w14:textId="6E2679F4" w:rsidR="00042A53" w:rsidRDefault="00042A53" w:rsidP="00042A53">
      <w:pPr>
        <w:jc w:val="both"/>
      </w:pPr>
      <w:r>
        <w:t xml:space="preserve">The article </w:t>
      </w:r>
      <w:del w:id="0" w:author="Neon Brooks" w:date="2012-03-22T15:55:00Z">
        <w:r w:rsidDel="00AD7634">
          <w:delText xml:space="preserve">mentions </w:delText>
        </w:r>
      </w:del>
      <w:ins w:id="1" w:author="Neon Brooks" w:date="2012-03-22T15:55:00Z">
        <w:r w:rsidR="00AD7634">
          <w:t xml:space="preserve">gives the example </w:t>
        </w:r>
      </w:ins>
      <w:r>
        <w:t xml:space="preserve">a task in which children must first sort shapes on the basis of color, then must switch to sorting by shape. This type of task is very difficult for preschoolers, as it requires them to ignore the strong association they’ve just taught themselves, for example, between the color blue and the pile on the left. The </w:t>
      </w:r>
      <w:ins w:id="2" w:author="Neon Brooks" w:date="2012-03-22T15:56:00Z">
        <w:r w:rsidR="00AD7634">
          <w:t xml:space="preserve">higher </w:t>
        </w:r>
      </w:ins>
      <w:r>
        <w:t>ability</w:t>
      </w:r>
      <w:ins w:id="3" w:author="Neon Brooks" w:date="2012-03-22T15:56:00Z">
        <w:r w:rsidR="00AD7634">
          <w:t xml:space="preserve"> of bilingual children</w:t>
        </w:r>
      </w:ins>
      <w:r>
        <w:t xml:space="preserve"> to succeed on this type of task is not </w:t>
      </w:r>
      <w:del w:id="4" w:author="Neon Brooks" w:date="2012-03-22T15:56:00Z">
        <w:r w:rsidDel="00AD7634">
          <w:delText xml:space="preserve">merely </w:delText>
        </w:r>
      </w:del>
      <w:ins w:id="5" w:author="Neon Brooks" w:date="2012-03-22T15:56:00Z">
        <w:r w:rsidR="00AD7634">
          <w:t xml:space="preserve">just </w:t>
        </w:r>
      </w:ins>
      <w:r>
        <w:t xml:space="preserve">a nice party trick: </w:t>
      </w:r>
      <w:del w:id="6" w:author="Neon Brooks" w:date="2012-03-22T15:56:00Z">
        <w:r w:rsidDel="00AD7634">
          <w:delText xml:space="preserve">executive function abilities on </w:delText>
        </w:r>
      </w:del>
      <w:ins w:id="7" w:author="Neon Brooks" w:date="2012-03-22T15:56:00Z">
        <w:r w:rsidR="00AD7634">
          <w:t xml:space="preserve">success on </w:t>
        </w:r>
      </w:ins>
      <w:r>
        <w:t xml:space="preserve">tasks just like this </w:t>
      </w:r>
      <w:del w:id="8" w:author="Neon Brooks" w:date="2012-03-22T15:56:00Z">
        <w:r w:rsidDel="00AD7634">
          <w:delText xml:space="preserve">are </w:delText>
        </w:r>
      </w:del>
      <w:ins w:id="9" w:author="Neon Brooks" w:date="2012-03-22T15:56:00Z">
        <w:r w:rsidR="00AD7634">
          <w:t xml:space="preserve">is </w:t>
        </w:r>
      </w:ins>
      <w:del w:id="10" w:author="Neon Brooks" w:date="2012-03-22T15:56:00Z">
        <w:r w:rsidDel="00AD7634">
          <w:delText xml:space="preserve">strongly </w:delText>
        </w:r>
      </w:del>
      <w:r>
        <w:t>predictive of children’s academic success and</w:t>
      </w:r>
      <w:r w:rsidR="00A83CB0">
        <w:t xml:space="preserve"> their likelihood to have</w:t>
      </w:r>
      <w:r w:rsidR="00C94A2C">
        <w:t xml:space="preserve"> behavioral problems in school. </w:t>
      </w:r>
      <w:del w:id="11" w:author="Neon Brooks" w:date="2012-03-22T15:57:00Z">
        <w:r w:rsidR="007A5366" w:rsidDel="00AD7634">
          <w:delText xml:space="preserve">This is more than just a correlation: </w:delText>
        </w:r>
      </w:del>
      <w:ins w:id="12" w:author="Neon Brooks" w:date="2012-03-22T15:57:00Z">
        <w:r w:rsidR="00AD7634">
          <w:t xml:space="preserve">Indeed, </w:t>
        </w:r>
      </w:ins>
      <w:r w:rsidR="007A5366">
        <w:t>preschool programs that emphasize executive functioning have had success at improving school outcomes</w:t>
      </w:r>
      <w:ins w:id="13" w:author="Neon Brooks" w:date="2012-03-22T15:57:00Z">
        <w:r w:rsidR="00AD7634">
          <w:t xml:space="preserve"> for at-risk children</w:t>
        </w:r>
      </w:ins>
      <w:r w:rsidR="007A5366">
        <w:t xml:space="preserve">. </w:t>
      </w:r>
      <w:del w:id="14" w:author="Neon Brooks" w:date="2012-03-22T15:57:00Z">
        <w:r w:rsidR="007A5366" w:rsidDel="00AD7634">
          <w:delText>Early development of e</w:delText>
        </w:r>
      </w:del>
      <w:ins w:id="15" w:author="Neon Brooks" w:date="2012-03-22T15:57:00Z">
        <w:r w:rsidR="00AD7634">
          <w:t>Having good e</w:t>
        </w:r>
      </w:ins>
      <w:r w:rsidR="007A5366">
        <w:t xml:space="preserve">xecutive functioning </w:t>
      </w:r>
      <w:ins w:id="16" w:author="Neon Brooks" w:date="2012-03-22T15:57:00Z">
        <w:r w:rsidR="00AD7634">
          <w:t xml:space="preserve">abilities </w:t>
        </w:r>
      </w:ins>
      <w:r w:rsidR="007A5366">
        <w:t xml:space="preserve">may be especially important </w:t>
      </w:r>
      <w:ins w:id="17" w:author="Neon Brooks" w:date="2012-03-22T15:57:00Z">
        <w:r w:rsidR="00AD7634">
          <w:t xml:space="preserve">for young children, </w:t>
        </w:r>
      </w:ins>
      <w:r w:rsidR="007A5366">
        <w:t xml:space="preserve">as it sets </w:t>
      </w:r>
      <w:del w:id="18" w:author="Neon Brooks" w:date="2012-03-22T15:57:00Z">
        <w:r w:rsidR="007A5366" w:rsidDel="00AD7634">
          <w:delText xml:space="preserve">children </w:delText>
        </w:r>
      </w:del>
      <w:ins w:id="19" w:author="Neon Brooks" w:date="2012-03-22T15:57:00Z">
        <w:r w:rsidR="00AD7634">
          <w:t xml:space="preserve">them </w:t>
        </w:r>
      </w:ins>
      <w:r w:rsidR="007A5366">
        <w:t xml:space="preserve">on a path to success in the early school years, but these skills vary </w:t>
      </w:r>
      <w:del w:id="20" w:author="Neon Brooks" w:date="2012-03-22T16:12:00Z">
        <w:r w:rsidR="007A5366" w:rsidDel="00966172">
          <w:delText xml:space="preserve">substantially </w:delText>
        </w:r>
      </w:del>
      <w:ins w:id="21" w:author="Neon Brooks" w:date="2012-03-22T16:12:00Z">
        <w:r w:rsidR="00966172">
          <w:t xml:space="preserve">widely </w:t>
        </w:r>
      </w:ins>
      <w:r w:rsidR="007A5366">
        <w:t xml:space="preserve">amongst adults as well, and these differences </w:t>
      </w:r>
      <w:del w:id="22" w:author="Neon Brooks" w:date="2012-03-22T16:12:00Z">
        <w:r w:rsidR="007A5366" w:rsidDel="00966172">
          <w:delText xml:space="preserve">impact </w:delText>
        </w:r>
      </w:del>
      <w:ins w:id="23" w:author="Neon Brooks" w:date="2012-03-22T16:12:00Z">
        <w:r w:rsidR="00966172">
          <w:t xml:space="preserve">affect </w:t>
        </w:r>
      </w:ins>
      <w:r w:rsidR="007A5366">
        <w:t xml:space="preserve">our ability to focus, to multitask, and to problem solve. The research so far suggests that </w:t>
      </w:r>
      <w:ins w:id="24" w:author="Neon Brooks" w:date="2012-03-22T16:12:00Z">
        <w:r w:rsidR="00966172">
          <w:t xml:space="preserve">on average, </w:t>
        </w:r>
      </w:ins>
      <w:r w:rsidR="007A5366">
        <w:t>bilinguals of every age outperform their peers on executive functioning tasks</w:t>
      </w:r>
      <w:del w:id="25" w:author="Neon Brooks" w:date="2012-03-22T16:12:00Z">
        <w:r w:rsidR="007A5366" w:rsidDel="00966172">
          <w:delText>, on average</w:delText>
        </w:r>
      </w:del>
      <w:r w:rsidR="007A5366">
        <w:t>. Indeed, these benefits even appeared to help older bili</w:t>
      </w:r>
      <w:r w:rsidR="00622BFB">
        <w:t>nguals stave off dementia or Alzheimer’s disease in old age.</w:t>
      </w:r>
      <w:r w:rsidR="007A5366">
        <w:t xml:space="preserve">  </w:t>
      </w:r>
    </w:p>
    <w:p w14:paraId="7B1AB057" w14:textId="77777777" w:rsidR="00970164" w:rsidRDefault="00970164" w:rsidP="00042A53">
      <w:pPr>
        <w:jc w:val="both"/>
      </w:pPr>
    </w:p>
    <w:p w14:paraId="49EBFC6E" w14:textId="5C6ED683" w:rsidR="00970164" w:rsidRDefault="00970164" w:rsidP="00042A53">
      <w:pPr>
        <w:jc w:val="both"/>
      </w:pPr>
      <w:r>
        <w:t>These findings are fascinating because they’</w:t>
      </w:r>
      <w:r w:rsidR="00E77CD0">
        <w:t>re unexpe</w:t>
      </w:r>
      <w:r w:rsidR="00933A39">
        <w:t xml:space="preserve">cted: while there are obvious benefits of speaking multiple languages, the idea that knowing two languages affects your ability to think in nonverbal contexts is not immediately intuitive. They’re also exciting because executive functioning skills are so important, and </w:t>
      </w:r>
      <w:ins w:id="26" w:author="Neon Brooks" w:date="2012-03-22T16:17:00Z">
        <w:r w:rsidR="009423A4">
          <w:t>this research suggests a concrete way to improve them</w:t>
        </w:r>
      </w:ins>
      <w:del w:id="27" w:author="Neon Brooks" w:date="2012-03-22T16:17:00Z">
        <w:r w:rsidR="00933A39" w:rsidDel="009423A4">
          <w:delText>these findings suggest that learning a second language will confer these important benefits on children or adults who take the time to do so.</w:delText>
        </w:r>
      </w:del>
      <w:ins w:id="28" w:author="Neon Brooks" w:date="2012-03-22T16:17:00Z">
        <w:r w:rsidR="009423A4">
          <w:t>.</w:t>
        </w:r>
      </w:ins>
      <w:r w:rsidR="008331CD">
        <w:t xml:space="preserve"> </w:t>
      </w:r>
      <w:ins w:id="29" w:author="Neon Brooks" w:date="2012-03-22T16:21:00Z">
        <w:r w:rsidR="004F512B">
          <w:t xml:space="preserve">The research has reached the point where it makes sense to recommend that parents with the option raise their children bilingual. </w:t>
        </w:r>
      </w:ins>
      <w:del w:id="30" w:author="Neon Brooks" w:date="2012-03-22T16:18:00Z">
        <w:r w:rsidR="008331CD" w:rsidDel="00134AF9">
          <w:delText>As a poplular science piece, the</w:delText>
        </w:r>
      </w:del>
      <w:del w:id="31" w:author="Neon Brooks" w:date="2012-03-22T16:22:00Z">
        <w:r w:rsidR="008331CD" w:rsidDel="00326318">
          <w:delText xml:space="preserve"> New York Times article primarily focuses on these two aspects of the research.</w:delText>
        </w:r>
      </w:del>
      <w:r w:rsidR="008331CD">
        <w:t xml:space="preserve"> </w:t>
      </w:r>
    </w:p>
    <w:p w14:paraId="147840EA" w14:textId="77777777" w:rsidR="00635679" w:rsidRDefault="00635679" w:rsidP="00042A53">
      <w:pPr>
        <w:jc w:val="both"/>
      </w:pPr>
    </w:p>
    <w:p w14:paraId="5B214C42" w14:textId="24CDCE1D" w:rsidR="00326318" w:rsidRDefault="00326318" w:rsidP="00042A53">
      <w:pPr>
        <w:jc w:val="both"/>
        <w:rPr>
          <w:ins w:id="32" w:author="Neon Brooks" w:date="2012-03-22T16:24:00Z"/>
        </w:rPr>
      </w:pPr>
      <w:ins w:id="33" w:author="Neon Brooks" w:date="2012-03-22T16:22:00Z">
        <w:r>
          <w:t xml:space="preserve">From </w:t>
        </w:r>
      </w:ins>
      <w:ins w:id="34" w:author="Neon Brooks" w:date="2012-03-22T16:23:00Z">
        <w:r>
          <w:t xml:space="preserve">my perspective as a developmental psychologist, it seems that these two aspects of the findings (their unintuitive nature and their applicability) </w:t>
        </w:r>
      </w:ins>
      <w:ins w:id="35" w:author="Neon Brooks" w:date="2012-03-22T16:24:00Z">
        <w:r w:rsidR="007A4B18">
          <w:t xml:space="preserve">are overshadowed by a more general principle that this research has shown: that </w:t>
        </w:r>
      </w:ins>
      <w:ins w:id="36" w:author="Neon Brooks" w:date="2012-03-22T16:25:00Z">
        <w:r w:rsidR="00515202">
          <w:t>experience can have large, meaningful effects on executive functioning ability.</w:t>
        </w:r>
        <w:r w:rsidR="00660BC7">
          <w:t xml:space="preserve"> </w:t>
        </w:r>
      </w:ins>
      <w:ins w:id="37" w:author="Neon Brooks" w:date="2012-03-22T16:33:00Z">
        <w:r w:rsidR="00F95A0D">
          <w:t xml:space="preserve">Exploring how speaking two languages can improve these skills is likely to lead to a much better understanding of how they develop, and how they can be supported in </w:t>
        </w:r>
      </w:ins>
      <w:ins w:id="38" w:author="Neon Brooks" w:date="2012-03-22T16:34:00Z">
        <w:r w:rsidR="00886C54">
          <w:t>all children.</w:t>
        </w:r>
      </w:ins>
    </w:p>
    <w:p w14:paraId="1C834D3E" w14:textId="77777777" w:rsidR="007A4B18" w:rsidRDefault="007A4B18" w:rsidP="00042A53">
      <w:pPr>
        <w:jc w:val="both"/>
        <w:rPr>
          <w:ins w:id="39" w:author="Neon Brooks" w:date="2012-03-22T16:22:00Z"/>
        </w:rPr>
      </w:pPr>
    </w:p>
    <w:p w14:paraId="0EDE2C96" w14:textId="55AAA632" w:rsidR="00E10A69" w:rsidDel="007677D7" w:rsidRDefault="00CF067D" w:rsidP="00CF067D">
      <w:pPr>
        <w:jc w:val="both"/>
        <w:rPr>
          <w:del w:id="40" w:author="Neon Brooks" w:date="2012-03-22T16:46:00Z"/>
        </w:rPr>
      </w:pPr>
      <w:ins w:id="41" w:author="Neon Brooks" w:date="2012-03-22T16:38:00Z">
        <w:r>
          <w:t xml:space="preserve">One thing that makes developmental psychology fascinating is the question of how much our experience affects the way our minds develop. The fact that bilingual children (who have different language input than monolinguals) </w:t>
        </w:r>
      </w:ins>
      <w:ins w:id="42" w:author="Neon Brooks" w:date="2012-03-22T16:39:00Z">
        <w:r>
          <w:t xml:space="preserve">are better at </w:t>
        </w:r>
        <w:r>
          <w:lastRenderedPageBreak/>
          <w:t xml:space="preserve">executive functioning tasks suggests </w:t>
        </w:r>
      </w:ins>
      <w:del w:id="43" w:author="Neon Brooks" w:date="2012-03-22T16:34:00Z">
        <w:r w:rsidR="00635679" w:rsidDel="00886C54">
          <w:delText>From a scientific perspective, this research tells us provides a vital nugget of information, and raises a gigantic question, that researchers are just beginning to address. These studies show clear evidence that executive functi</w:delText>
        </w:r>
        <w:r w:rsidR="005E3CFC" w:rsidDel="00886C54">
          <w:delText xml:space="preserve">oning ability is plastic: </w:delText>
        </w:r>
      </w:del>
      <w:r w:rsidR="005E3CFC">
        <w:t xml:space="preserve">rather than having some </w:t>
      </w:r>
      <w:del w:id="44" w:author="Neon Brooks" w:date="2012-03-22T16:39:00Z">
        <w:r w:rsidR="005E3CFC" w:rsidDel="00CF067D">
          <w:delText xml:space="preserve">innate </w:delText>
        </w:r>
      </w:del>
      <w:ins w:id="45" w:author="Neon Brooks" w:date="2012-03-22T16:39:00Z">
        <w:r>
          <w:t xml:space="preserve">pre-determined level of </w:t>
        </w:r>
      </w:ins>
      <w:r w:rsidR="005E3CFC">
        <w:t xml:space="preserve">ability to attend, reason, and plan, </w:t>
      </w:r>
      <w:del w:id="46" w:author="Neon Brooks" w:date="2012-03-22T16:39:00Z">
        <w:r w:rsidR="005E3CFC" w:rsidDel="00CF067D">
          <w:delText>it shows that our</w:delText>
        </w:r>
      </w:del>
      <w:ins w:id="47" w:author="Neon Brooks" w:date="2012-03-22T16:39:00Z">
        <w:r>
          <w:t>a persons’s specific</w:t>
        </w:r>
      </w:ins>
      <w:r w:rsidR="005E3CFC">
        <w:t xml:space="preserve"> life experiences play a</w:t>
      </w:r>
      <w:ins w:id="48" w:author="Neon Brooks" w:date="2012-03-22T16:40:00Z">
        <w:r>
          <w:t>n important</w:t>
        </w:r>
      </w:ins>
      <w:r w:rsidR="005E3CFC">
        <w:t xml:space="preserve"> </w:t>
      </w:r>
      <w:del w:id="49" w:author="Neon Brooks" w:date="2012-03-22T16:40:00Z">
        <w:r w:rsidR="005E3CFC" w:rsidDel="00CF067D">
          <w:delText xml:space="preserve">critical </w:delText>
        </w:r>
      </w:del>
      <w:r w:rsidR="005E3CFC">
        <w:t xml:space="preserve">role in </w:t>
      </w:r>
      <w:del w:id="50" w:author="Neon Brooks" w:date="2012-03-22T16:40:00Z">
        <w:r w:rsidR="005E3CFC" w:rsidDel="00CF067D">
          <w:delText>shaping our facility to make use of these mental tools</w:delText>
        </w:r>
      </w:del>
      <w:ins w:id="51" w:author="Neon Brooks" w:date="2012-03-22T16:40:00Z">
        <w:r>
          <w:t>determining our ability in these areas</w:t>
        </w:r>
      </w:ins>
      <w:ins w:id="52" w:author="Neon Brooks" w:date="2012-03-22T16:48:00Z">
        <w:r w:rsidR="007677D7">
          <w:t>: in other words, these studies show that executive functioning ability is plastic</w:t>
        </w:r>
      </w:ins>
      <w:r w:rsidR="005E3CFC">
        <w:t>.</w:t>
      </w:r>
      <w:del w:id="53" w:author="Neon Brooks" w:date="2012-03-22T16:47:00Z">
        <w:r w:rsidR="005E3CFC" w:rsidDel="007677D7">
          <w:delText xml:space="preserve"> </w:delText>
        </w:r>
      </w:del>
      <w:del w:id="54" w:author="Neon Brooks" w:date="2012-03-22T16:41:00Z">
        <w:r w:rsidR="00E10A69" w:rsidDel="00CF067D">
          <w:delText xml:space="preserve">I should note that to my knowledge, there have been no studies that randomly assign children to monolingual or bilingual conditions, so </w:delText>
        </w:r>
      </w:del>
      <w:del w:id="55" w:author="Neon Brooks" w:date="2012-03-22T16:47:00Z">
        <w:r w:rsidR="00E10A69" w:rsidDel="007677D7">
          <w:delText xml:space="preserve">we can’t rule out the possibility that </w:delText>
        </w:r>
      </w:del>
      <w:del w:id="56" w:author="Neon Brooks" w:date="2012-03-22T16:41:00Z">
        <w:r w:rsidR="00E10A69" w:rsidDel="00CF067D">
          <w:delText>these two groups differ in their innate executive functioning ability</w:delText>
        </w:r>
      </w:del>
      <w:del w:id="57" w:author="Neon Brooks" w:date="2012-03-22T16:47:00Z">
        <w:r w:rsidR="00E10A69" w:rsidDel="007677D7">
          <w:delText xml:space="preserve">. </w:delText>
        </w:r>
      </w:del>
      <w:ins w:id="58" w:author="Neon Brooks" w:date="2012-03-22T16:46:00Z">
        <w:r w:rsidR="007677D7">
          <w:rPr>
            <w:rStyle w:val="FootnoteReference"/>
          </w:rPr>
          <w:footnoteReference w:id="1"/>
        </w:r>
      </w:ins>
      <w:ins w:id="61" w:author="Neon Brooks" w:date="2012-03-22T16:48:00Z">
        <w:r w:rsidR="007677D7">
          <w:t xml:space="preserve"> </w:t>
        </w:r>
      </w:ins>
      <w:del w:id="62" w:author="Neon Brooks" w:date="2012-03-22T16:46:00Z">
        <w:r w:rsidR="00E10A69" w:rsidDel="007677D7">
          <w:delText xml:space="preserve">This seems unlikely, however, since this result has been replicated across several pairs of languages and doesn’t appear to be specific to a particular genetic or cultural group. </w:delText>
        </w:r>
      </w:del>
    </w:p>
    <w:p w14:paraId="4D366091" w14:textId="77777777" w:rsidR="00CE4383" w:rsidRDefault="002C2DEF" w:rsidP="00042A53">
      <w:pPr>
        <w:jc w:val="both"/>
        <w:rPr>
          <w:ins w:id="63" w:author="Neon Brooks" w:date="2012-03-22T16:51:00Z"/>
        </w:rPr>
      </w:pPr>
      <w:r>
        <w:t xml:space="preserve">While many cognitive abilities are plastic in the sense that </w:t>
      </w:r>
      <w:del w:id="64" w:author="Neon Brooks" w:date="2012-03-22T16:49:00Z">
        <w:r w:rsidDel="007677D7">
          <w:delText xml:space="preserve">they </w:delText>
        </w:r>
      </w:del>
      <w:ins w:id="65" w:author="Neon Brooks" w:date="2012-03-22T16:49:00Z">
        <w:r w:rsidR="007677D7">
          <w:t xml:space="preserve">performance on a specific task </w:t>
        </w:r>
      </w:ins>
      <w:r>
        <w:t xml:space="preserve">can be improved with extensive practice, the effects of training in the laboratory </w:t>
      </w:r>
      <w:del w:id="66" w:author="Neon Brooks" w:date="2012-03-22T16:49:00Z">
        <w:r w:rsidDel="007677D7">
          <w:delText>is often very specific</w:delText>
        </w:r>
      </w:del>
      <w:ins w:id="67" w:author="Neon Brooks" w:date="2012-03-22T16:49:00Z">
        <w:r w:rsidR="007677D7">
          <w:t>often does not generalize past</w:t>
        </w:r>
      </w:ins>
      <w:del w:id="68" w:author="Neon Brooks" w:date="2012-03-22T16:49:00Z">
        <w:r w:rsidDel="007677D7">
          <w:delText xml:space="preserve"> to</w:delText>
        </w:r>
      </w:del>
      <w:r>
        <w:t xml:space="preserve"> the task a person is trained on. What makes this research so exciting is that it suggests that bilingualism improves a vast range of executive functioning abilities, outside of the specific task (switching between languages or accessing words) that the “training” appears to have consisted of. </w:t>
      </w:r>
    </w:p>
    <w:p w14:paraId="7EAC8CF0" w14:textId="77777777" w:rsidR="00CE4383" w:rsidRDefault="00CE4383" w:rsidP="00042A53">
      <w:pPr>
        <w:jc w:val="both"/>
        <w:rPr>
          <w:ins w:id="69" w:author="Neon Brooks" w:date="2012-03-22T16:51:00Z"/>
        </w:rPr>
      </w:pPr>
    </w:p>
    <w:p w14:paraId="6B2F3BFC" w14:textId="07A9F57A" w:rsidR="002C2DEF" w:rsidDel="009B373D" w:rsidRDefault="009B373D">
      <w:pPr>
        <w:jc w:val="both"/>
        <w:rPr>
          <w:del w:id="70" w:author="Neon Brooks" w:date="2012-03-22T16:55:00Z"/>
        </w:rPr>
      </w:pPr>
      <w:ins w:id="71" w:author="Neon Brooks" w:date="2012-03-22T16:54:00Z">
        <w:r>
          <w:t xml:space="preserve">The </w:t>
        </w:r>
      </w:ins>
      <w:ins w:id="72" w:author="Neon Brooks" w:date="2012-03-22T16:55:00Z">
        <w:r>
          <w:t xml:space="preserve">next step, now that it’s been established that bilinguals have better EF skills on average, is to figure out why. </w:t>
        </w:r>
      </w:ins>
      <w:del w:id="73" w:author="Neon Brooks" w:date="2012-03-22T16:50:00Z">
        <w:r w:rsidR="007960C5" w:rsidDel="007677D7">
          <w:delText>These kinds of broad effects are very rare in laboratory studies</w:delText>
        </w:r>
      </w:del>
      <w:del w:id="74" w:author="Neon Brooks" w:date="2012-03-22T16:48:00Z">
        <w:r w:rsidR="007960C5" w:rsidDel="007677D7">
          <w:delText>, and as we understand more about the ways in which bilingualism facilitates executive functioning,</w:delText>
        </w:r>
      </w:del>
      <w:del w:id="75" w:author="Neon Brooks" w:date="2012-03-22T16:50:00Z">
        <w:r w:rsidR="007960C5" w:rsidDel="007677D7">
          <w:delText xml:space="preserve"> </w:delText>
        </w:r>
      </w:del>
    </w:p>
    <w:p w14:paraId="7A26C720" w14:textId="1E3AF202" w:rsidR="00E10A69" w:rsidDel="009B373D" w:rsidRDefault="00E10A69">
      <w:pPr>
        <w:jc w:val="both"/>
        <w:rPr>
          <w:del w:id="76" w:author="Neon Brooks" w:date="2012-03-22T16:55:00Z"/>
        </w:rPr>
      </w:pPr>
    </w:p>
    <w:p w14:paraId="67DA8946" w14:textId="77777777" w:rsidR="009B373D" w:rsidRDefault="00E10A69" w:rsidP="009B373D">
      <w:pPr>
        <w:jc w:val="both"/>
        <w:rPr>
          <w:ins w:id="77" w:author="Neon Brooks" w:date="2012-03-22T16:58:00Z"/>
        </w:rPr>
      </w:pPr>
      <w:del w:id="78" w:author="Neon Brooks" w:date="2012-03-22T16:55:00Z">
        <w:r w:rsidDel="009B373D">
          <w:delText xml:space="preserve">Nonetheless, the question remains of exactly how bilingualism </w:delText>
        </w:r>
        <w:r w:rsidR="00397E3B" w:rsidDel="009B373D">
          <w:delText>leads to such importan</w:delText>
        </w:r>
        <w:r w:rsidR="007C1E18" w:rsidDel="009B373D">
          <w:delText xml:space="preserve">t changes in cognitive ability. </w:delText>
        </w:r>
      </w:del>
      <w:r w:rsidR="007C1E18">
        <w:t>As the article mentions, it is commonly believed</w:t>
      </w:r>
      <w:ins w:id="79" w:author="Neon Brooks" w:date="2012-03-22T16:55:00Z">
        <w:r w:rsidR="009B373D">
          <w:t xml:space="preserve"> among researchers</w:t>
        </w:r>
      </w:ins>
      <w:r w:rsidR="007C1E18">
        <w:t xml:space="preserve"> that the benefit</w:t>
      </w:r>
      <w:ins w:id="80" w:author="Neon Brooks" w:date="2012-03-22T16:56:00Z">
        <w:r w:rsidR="009B373D">
          <w:t>s</w:t>
        </w:r>
      </w:ins>
      <w:r w:rsidR="007C1E18">
        <w:t xml:space="preserve"> result</w:t>
      </w:r>
      <w:del w:id="81" w:author="Neon Brooks" w:date="2012-03-22T16:56:00Z">
        <w:r w:rsidR="007C1E18" w:rsidDel="009B373D">
          <w:delText>s</w:delText>
        </w:r>
      </w:del>
      <w:r w:rsidR="007C1E18">
        <w:t xml:space="preserve"> from the practice that bilinguals get at selecting relevant information (the correct language) and ignoring irrelevant information (the ‘interfering’ language)</w:t>
      </w:r>
      <w:ins w:id="82" w:author="Neon Brooks" w:date="2012-03-22T16:56:00Z">
        <w:r w:rsidR="009B373D">
          <w:t xml:space="preserve">, and/or in </w:t>
        </w:r>
      </w:ins>
      <w:ins w:id="83" w:author="Neon Brooks" w:date="2012-03-22T16:57:00Z">
        <w:r w:rsidR="009B373D">
          <w:t xml:space="preserve">monitoring the environment for </w:t>
        </w:r>
      </w:ins>
      <w:del w:id="84" w:author="Neon Brooks" w:date="2012-03-22T16:56:00Z">
        <w:r w:rsidR="007C1E18" w:rsidDel="009B373D">
          <w:delText xml:space="preserve"> based on </w:delText>
        </w:r>
      </w:del>
      <w:r w:rsidR="007C1E18">
        <w:t xml:space="preserve">contextual cues </w:t>
      </w:r>
      <w:del w:id="85" w:author="Neon Brooks" w:date="2012-03-22T16:56:00Z">
        <w:r w:rsidR="007C1E18" w:rsidDel="009B373D">
          <w:delText>in their day-to-day interactions</w:delText>
        </w:r>
      </w:del>
      <w:ins w:id="86" w:author="Neon Brooks" w:date="2012-03-22T16:56:00Z">
        <w:r w:rsidR="009B373D">
          <w:t xml:space="preserve">to figure out </w:t>
        </w:r>
      </w:ins>
      <w:ins w:id="87" w:author="Neon Brooks" w:date="2012-03-22T16:57:00Z">
        <w:r w:rsidR="009B373D">
          <w:t>the language abilities and preferences of their speaking partners</w:t>
        </w:r>
      </w:ins>
      <w:r w:rsidR="007C1E18">
        <w:t xml:space="preserve">. </w:t>
      </w:r>
      <w:del w:id="88" w:author="Neon Brooks" w:date="2012-03-22T16:57:00Z">
        <w:r w:rsidR="0020486D" w:rsidDel="009B373D">
          <w:delText xml:space="preserve">It may also have to do with monitoring the environment for cues that are particularly meaningful, as bilinguals need to be sensitive to the language abilities of their speaking partners. </w:delText>
        </w:r>
      </w:del>
      <w:r w:rsidR="0020486D">
        <w:t>Right now, though, most of this is speculation.</w:t>
      </w:r>
      <w:del w:id="89" w:author="Neon Brooks" w:date="2012-03-22T16:57:00Z">
        <w:r w:rsidR="0020486D" w:rsidDel="009B373D">
          <w:delText xml:space="preserve"> However, i</w:delText>
        </w:r>
      </w:del>
      <w:ins w:id="90" w:author="Neon Brooks" w:date="2012-03-22T16:57:00Z">
        <w:r w:rsidR="009B373D">
          <w:t xml:space="preserve"> </w:t>
        </w:r>
      </w:ins>
    </w:p>
    <w:p w14:paraId="026CF249" w14:textId="77777777" w:rsidR="009B373D" w:rsidRDefault="009B373D" w:rsidP="009B373D">
      <w:pPr>
        <w:jc w:val="both"/>
        <w:rPr>
          <w:ins w:id="91" w:author="Neon Brooks" w:date="2012-03-22T16:58:00Z"/>
        </w:rPr>
      </w:pPr>
    </w:p>
    <w:p w14:paraId="28978BF9" w14:textId="22375736" w:rsidR="009B373D" w:rsidRDefault="009B373D" w:rsidP="009B373D">
      <w:pPr>
        <w:jc w:val="both"/>
        <w:rPr>
          <w:ins w:id="92" w:author="Neon Brooks" w:date="2012-03-22T16:58:00Z"/>
        </w:rPr>
      </w:pPr>
      <w:ins w:id="93" w:author="Neon Brooks" w:date="2012-03-22T16:58:00Z">
        <w:r>
          <w:t xml:space="preserve">There are important and exciting studies that are probably underway that will help disentangle which aspects of bilingualism are helpful for learning languages. I’ve heard speculation that people who live in entirely bilingual communities (such as parts of Miami) might not show the bilingual advantage, since </w:t>
        </w:r>
      </w:ins>
      <w:ins w:id="94" w:author="Neon Brooks" w:date="2012-03-22T17:03:00Z">
        <w:r w:rsidR="0017547B">
          <w:t xml:space="preserve">they can assume that their speaking partners speak both languages, and </w:t>
        </w:r>
      </w:ins>
      <w:ins w:id="95" w:author="Neon Brooks" w:date="2012-03-22T17:04:00Z">
        <w:r w:rsidR="0017547B">
          <w:t>can speak a mixture of the two instead of carefully monitoring their listeners and inhibiting the language they’re not using.</w:t>
        </w:r>
        <w:r w:rsidR="00C4647F">
          <w:t xml:space="preserve"> </w:t>
        </w:r>
        <w:r w:rsidR="004C6A22">
          <w:t xml:space="preserve">Showing that there are cases where bilingualism does not affect EF would help narrow down which characteristics of bilingualism are </w:t>
        </w:r>
      </w:ins>
      <w:ins w:id="96" w:author="Neon Brooks" w:date="2012-03-22T17:05:00Z">
        <w:r w:rsidR="004C6A22">
          <w:t>responsible</w:t>
        </w:r>
      </w:ins>
      <w:ins w:id="97" w:author="Neon Brooks" w:date="2012-03-22T17:04:00Z">
        <w:r w:rsidR="004C6A22">
          <w:t xml:space="preserve"> </w:t>
        </w:r>
      </w:ins>
      <w:ins w:id="98" w:author="Neon Brooks" w:date="2012-03-22T17:05:00Z">
        <w:r w:rsidR="004C6A22">
          <w:t xml:space="preserve">for the effect. Another way to test these specific hypotheses about what bilingualism is doing is to </w:t>
        </w:r>
      </w:ins>
      <w:ins w:id="99" w:author="Neon Brooks" w:date="2012-03-22T17:06:00Z">
        <w:r w:rsidR="004C6A22">
          <w:t xml:space="preserve">attempt to replicate the effect in a different group that is not bilingual, but might be exposed to the same mechanism. For example, it would be telling to see if people who </w:t>
        </w:r>
      </w:ins>
      <w:ins w:id="100" w:author="Neon Brooks" w:date="2012-03-22T17:07:00Z">
        <w:r w:rsidR="008F6635">
          <w:t xml:space="preserve">speak one language but who </w:t>
        </w:r>
      </w:ins>
      <w:ins w:id="101" w:author="Neon Brooks" w:date="2012-03-22T17:08:00Z">
        <w:r w:rsidR="006E054B">
          <w:t xml:space="preserve">spend time in two different cultures show similar effects. </w:t>
        </w:r>
      </w:ins>
      <w:ins w:id="102" w:author="Neon Brooks" w:date="2012-03-22T17:10:00Z">
        <w:r w:rsidR="006E054B">
          <w:t xml:space="preserve">If it’s true that monitoring the environment is the kind of practice that matters, perhaps </w:t>
        </w:r>
      </w:ins>
      <w:ins w:id="103" w:author="Neon Brooks" w:date="2012-03-22T17:11:00Z">
        <w:r w:rsidR="006E054B">
          <w:t>people</w:t>
        </w:r>
      </w:ins>
      <w:ins w:id="104" w:author="Neon Brooks" w:date="2012-03-22T17:10:00Z">
        <w:r w:rsidR="006E054B">
          <w:t xml:space="preserve"> </w:t>
        </w:r>
      </w:ins>
      <w:ins w:id="105" w:author="Neon Brooks" w:date="2012-03-22T17:11:00Z">
        <w:r w:rsidR="006E054B">
          <w:t>raised in societies with very firm class boundaries (where appropriate behavior depends a lot on who is around) would show similar benefits.</w:t>
        </w:r>
      </w:ins>
    </w:p>
    <w:p w14:paraId="58E1A4CD" w14:textId="77777777" w:rsidR="009B373D" w:rsidRDefault="009B373D" w:rsidP="009B373D">
      <w:pPr>
        <w:jc w:val="both"/>
        <w:rPr>
          <w:ins w:id="106" w:author="Neon Brooks" w:date="2012-03-22T16:58:00Z"/>
        </w:rPr>
      </w:pPr>
    </w:p>
    <w:p w14:paraId="72543A6D" w14:textId="6FAFC7AC" w:rsidR="00437165" w:rsidRDefault="009B373D" w:rsidP="009B373D">
      <w:pPr>
        <w:jc w:val="both"/>
      </w:pPr>
      <w:ins w:id="107" w:author="Neon Brooks" w:date="2012-03-22T16:57:00Z">
        <w:r>
          <w:t>I</w:t>
        </w:r>
      </w:ins>
      <w:r w:rsidR="0020486D">
        <w:t xml:space="preserve">n the next few years, researchers will be testing these hypotheses, and the results </w:t>
      </w:r>
      <w:ins w:id="108" w:author="Neon Brooks" w:date="2012-03-22T17:12:00Z">
        <w:r w:rsidR="006B47A9">
          <w:t xml:space="preserve">will do more than simply sate our  curiosity about why bilingualism affects EF. </w:t>
        </w:r>
      </w:ins>
      <w:bookmarkStart w:id="109" w:name="_GoBack"/>
      <w:bookmarkEnd w:id="109"/>
      <w:r w:rsidR="0020486D">
        <w:t xml:space="preserve">will allow us to extend these findings far beyond the case of bilingualism. If we know what kinds of thinking are good practice for building executive function, we can make these benefits available to children and adults who don’t have the resources available to learn a second </w:t>
      </w:r>
      <w:r w:rsidR="00083202">
        <w:t>language. We can also make realistic predictions about whether 2</w:t>
      </w:r>
      <w:r w:rsidR="00083202" w:rsidRPr="00083202">
        <w:rPr>
          <w:vertAlign w:val="superscript"/>
        </w:rPr>
        <w:t>nd</w:t>
      </w:r>
      <w:r w:rsidR="00083202">
        <w:t xml:space="preserve"> language exposure is useful for children.</w:t>
      </w:r>
      <w:r w:rsidR="00DA00D0">
        <w:t xml:space="preserve"> At this point, scientists have uncovered a phenomenon: bilinguals perform better on specific tasks. But they have not yet worked out the mechanism for this difference. Understanding the mechanism will allow us to understand the general principles that govern executive functioning, and allow us to generalize to a variety of other situations.</w:t>
      </w:r>
    </w:p>
    <w:p w14:paraId="068D8A6F" w14:textId="77777777" w:rsidR="00437165" w:rsidRDefault="00437165" w:rsidP="00042A53">
      <w:pPr>
        <w:jc w:val="both"/>
      </w:pPr>
    </w:p>
    <w:p w14:paraId="144595AB" w14:textId="016516E9" w:rsidR="00E10A69" w:rsidRDefault="00083202" w:rsidP="00042A53">
      <w:pPr>
        <w:jc w:val="both"/>
      </w:pPr>
      <w:r>
        <w:t xml:space="preserve"> </w:t>
      </w:r>
    </w:p>
    <w:sectPr w:rsidR="00E10A69" w:rsidSect="001E534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5C3EA" w14:textId="77777777" w:rsidR="007677D7" w:rsidRDefault="007677D7" w:rsidP="007677D7">
      <w:r>
        <w:separator/>
      </w:r>
    </w:p>
  </w:endnote>
  <w:endnote w:type="continuationSeparator" w:id="0">
    <w:p w14:paraId="6A973A38" w14:textId="77777777" w:rsidR="007677D7" w:rsidRDefault="007677D7" w:rsidP="0076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68111" w14:textId="77777777" w:rsidR="007677D7" w:rsidRDefault="007677D7" w:rsidP="007677D7">
      <w:r>
        <w:separator/>
      </w:r>
    </w:p>
  </w:footnote>
  <w:footnote w:type="continuationSeparator" w:id="0">
    <w:p w14:paraId="1D3ADBE8" w14:textId="77777777" w:rsidR="007677D7" w:rsidRDefault="007677D7" w:rsidP="007677D7">
      <w:r>
        <w:continuationSeparator/>
      </w:r>
    </w:p>
  </w:footnote>
  <w:footnote w:id="1">
    <w:p w14:paraId="459DD0A2" w14:textId="7789DBED" w:rsidR="007677D7" w:rsidRDefault="007677D7">
      <w:pPr>
        <w:pStyle w:val="FootnoteText"/>
      </w:pPr>
      <w:ins w:id="59" w:author="Neon Brooks" w:date="2012-03-22T16:46:00Z">
        <w:r>
          <w:rPr>
            <w:rStyle w:val="FootnoteReference"/>
          </w:rPr>
          <w:footnoteRef/>
        </w:r>
        <w:r>
          <w:t xml:space="preserve"> </w:t>
        </w:r>
      </w:ins>
      <w:ins w:id="60" w:author="Neon Brooks" w:date="2012-03-22T16:47:00Z">
        <w:r>
          <w:t>Ideally, to really nail down that this is about experience, we would want to see a study where children were randomly assigned to learn one language or two. Without that, we can’t rule out the possibility that children whose parents expose them to two languages are different for some other reason (for example, perhaps their parents have high executive functioning abilities that allowed them to learn more languages themselves). In this case, such explanations seem a bit unlikely, since different groups of bilinguals have very different reasons for being bilingual, and very different cultures and values. The fact that these executive functioning effects have been found across different pairs of languages helps support the idea that some aspect of the bilingual experience leads to differences in outcomes.</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75"/>
    <w:rsid w:val="00042A53"/>
    <w:rsid w:val="00083202"/>
    <w:rsid w:val="00134AF9"/>
    <w:rsid w:val="0017547B"/>
    <w:rsid w:val="001E5348"/>
    <w:rsid w:val="0020486D"/>
    <w:rsid w:val="002A5175"/>
    <w:rsid w:val="002C2DEF"/>
    <w:rsid w:val="00304B2F"/>
    <w:rsid w:val="00326318"/>
    <w:rsid w:val="00397E3B"/>
    <w:rsid w:val="00437165"/>
    <w:rsid w:val="00452D62"/>
    <w:rsid w:val="004C6A22"/>
    <w:rsid w:val="004E1E6E"/>
    <w:rsid w:val="004F512B"/>
    <w:rsid w:val="00515202"/>
    <w:rsid w:val="00565317"/>
    <w:rsid w:val="005E3CFC"/>
    <w:rsid w:val="00622BFB"/>
    <w:rsid w:val="00635679"/>
    <w:rsid w:val="00660BC7"/>
    <w:rsid w:val="006B47A9"/>
    <w:rsid w:val="006E054B"/>
    <w:rsid w:val="007677D7"/>
    <w:rsid w:val="007960C5"/>
    <w:rsid w:val="007A4B18"/>
    <w:rsid w:val="007A5366"/>
    <w:rsid w:val="007C1E18"/>
    <w:rsid w:val="008331CD"/>
    <w:rsid w:val="008614F8"/>
    <w:rsid w:val="00886C54"/>
    <w:rsid w:val="008B2B29"/>
    <w:rsid w:val="008F6635"/>
    <w:rsid w:val="00933A39"/>
    <w:rsid w:val="009423A4"/>
    <w:rsid w:val="00966172"/>
    <w:rsid w:val="00970164"/>
    <w:rsid w:val="009B373D"/>
    <w:rsid w:val="00A83CB0"/>
    <w:rsid w:val="00AD7634"/>
    <w:rsid w:val="00C4647F"/>
    <w:rsid w:val="00C94A2C"/>
    <w:rsid w:val="00CE4383"/>
    <w:rsid w:val="00CF067D"/>
    <w:rsid w:val="00DA00D0"/>
    <w:rsid w:val="00E10A69"/>
    <w:rsid w:val="00E77CD0"/>
    <w:rsid w:val="00F95A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55B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1271</Words>
  <Characters>7248</Characters>
  <Application>Microsoft Macintosh Word</Application>
  <DocSecurity>0</DocSecurity>
  <Lines>60</Lines>
  <Paragraphs>17</Paragraphs>
  <ScaleCrop>false</ScaleCrop>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40</cp:revision>
  <dcterms:created xsi:type="dcterms:W3CDTF">2012-03-19T18:10:00Z</dcterms:created>
  <dcterms:modified xsi:type="dcterms:W3CDTF">2012-03-22T21:12:00Z</dcterms:modified>
</cp:coreProperties>
</file>